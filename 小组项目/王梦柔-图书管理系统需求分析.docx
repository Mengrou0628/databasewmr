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FAE7A5" w14:textId="74D6C358" w:rsidR="00CC15B0" w:rsidRPr="001B2EA9" w:rsidRDefault="00C10036" w:rsidP="006901A7">
      <w:pPr>
        <w:spacing w:line="360" w:lineRule="auto"/>
        <w:jc w:val="center"/>
        <w:rPr>
          <w:rFonts w:ascii="黑体" w:eastAsia="黑体" w:hAnsi="黑体"/>
          <w:sz w:val="32"/>
          <w:szCs w:val="36"/>
        </w:rPr>
      </w:pPr>
      <w:r w:rsidRPr="001B2EA9">
        <w:rPr>
          <w:rFonts w:ascii="黑体" w:eastAsia="黑体" w:hAnsi="黑体" w:hint="eastAsia"/>
          <w:sz w:val="32"/>
          <w:szCs w:val="36"/>
        </w:rPr>
        <w:t>图书管理系统需求分析</w:t>
      </w:r>
    </w:p>
    <w:p w14:paraId="6E10FB8E" w14:textId="4E356736" w:rsidR="00C10036" w:rsidRPr="001B2EA9" w:rsidRDefault="00C10036" w:rsidP="006901A7">
      <w:pPr>
        <w:pStyle w:val="a3"/>
        <w:numPr>
          <w:ilvl w:val="0"/>
          <w:numId w:val="1"/>
        </w:numPr>
        <w:spacing w:line="360" w:lineRule="auto"/>
        <w:ind w:firstLineChars="0"/>
        <w:jc w:val="left"/>
        <w:rPr>
          <w:b/>
          <w:bCs/>
          <w:sz w:val="24"/>
          <w:szCs w:val="28"/>
        </w:rPr>
      </w:pPr>
      <w:r w:rsidRPr="001B2EA9">
        <w:rPr>
          <w:rFonts w:hint="eastAsia"/>
          <w:b/>
          <w:bCs/>
          <w:sz w:val="24"/>
          <w:szCs w:val="28"/>
        </w:rPr>
        <w:t>引言</w:t>
      </w:r>
    </w:p>
    <w:p w14:paraId="30BC988F" w14:textId="63E09C5F" w:rsidR="00C10036" w:rsidRPr="001B2EA9" w:rsidRDefault="00C10036" w:rsidP="006901A7">
      <w:pPr>
        <w:pStyle w:val="a3"/>
        <w:numPr>
          <w:ilvl w:val="1"/>
          <w:numId w:val="2"/>
        </w:numPr>
        <w:spacing w:line="360" w:lineRule="auto"/>
        <w:ind w:firstLineChars="0"/>
        <w:jc w:val="left"/>
        <w:rPr>
          <w:b/>
          <w:bCs/>
        </w:rPr>
      </w:pPr>
      <w:r w:rsidRPr="001B2EA9">
        <w:rPr>
          <w:rFonts w:hint="eastAsia"/>
          <w:b/>
          <w:bCs/>
        </w:rPr>
        <w:t>编写目的</w:t>
      </w:r>
    </w:p>
    <w:p w14:paraId="2D3EF8EE" w14:textId="4852A0A0" w:rsidR="00C10036" w:rsidRDefault="00C10036" w:rsidP="006901A7">
      <w:pPr>
        <w:spacing w:line="360" w:lineRule="auto"/>
        <w:ind w:left="372"/>
        <w:jc w:val="left"/>
      </w:pPr>
      <w:r>
        <w:rPr>
          <w:rFonts w:hint="eastAsia"/>
        </w:rPr>
        <w:t>编写本报告的目的是明确本系统的详细需求，小组成员依次确认并设计系统的功能和性能，后期还可在本报告的基础上对系统进行修改和完善。</w:t>
      </w:r>
    </w:p>
    <w:p w14:paraId="24E8F05F" w14:textId="7F252552" w:rsidR="00C10036" w:rsidRPr="001B2EA9" w:rsidRDefault="00C10036" w:rsidP="006901A7">
      <w:pPr>
        <w:pStyle w:val="a3"/>
        <w:numPr>
          <w:ilvl w:val="1"/>
          <w:numId w:val="2"/>
        </w:numPr>
        <w:spacing w:line="360" w:lineRule="auto"/>
        <w:ind w:firstLineChars="0"/>
        <w:jc w:val="left"/>
        <w:rPr>
          <w:b/>
          <w:bCs/>
        </w:rPr>
      </w:pPr>
      <w:r w:rsidRPr="001B2EA9">
        <w:rPr>
          <w:rFonts w:hint="eastAsia"/>
          <w:b/>
          <w:bCs/>
        </w:rPr>
        <w:t>项目背景</w:t>
      </w:r>
    </w:p>
    <w:p w14:paraId="35A4678C" w14:textId="019F06BE" w:rsidR="00C10036" w:rsidRDefault="00C10036" w:rsidP="006901A7">
      <w:pPr>
        <w:pStyle w:val="a3"/>
        <w:spacing w:line="360" w:lineRule="auto"/>
        <w:ind w:left="372" w:firstLineChars="0" w:firstLine="0"/>
        <w:jc w:val="left"/>
      </w:pPr>
      <w:r>
        <w:rPr>
          <w:rFonts w:hint="eastAsia"/>
        </w:rPr>
        <w:t>图书馆在进行信息管理时，一个将各种图书管理和服务功能集合起来的管理信息系统有着很大的价值，即可节省资源又可以有效存储，更新，查询信息，提高工作和服务效率。</w:t>
      </w:r>
    </w:p>
    <w:p w14:paraId="1428BCDE" w14:textId="3B86DA55" w:rsidR="00C10036" w:rsidRPr="001B2EA9" w:rsidRDefault="00C10036" w:rsidP="006901A7">
      <w:pPr>
        <w:pStyle w:val="a3"/>
        <w:numPr>
          <w:ilvl w:val="0"/>
          <w:numId w:val="1"/>
        </w:numPr>
        <w:spacing w:line="360" w:lineRule="auto"/>
        <w:ind w:firstLineChars="0"/>
        <w:jc w:val="left"/>
        <w:rPr>
          <w:b/>
          <w:bCs/>
          <w:sz w:val="24"/>
          <w:szCs w:val="28"/>
        </w:rPr>
      </w:pPr>
      <w:r w:rsidRPr="001B2EA9">
        <w:rPr>
          <w:rFonts w:hint="eastAsia"/>
          <w:b/>
          <w:bCs/>
          <w:sz w:val="24"/>
          <w:szCs w:val="28"/>
        </w:rPr>
        <w:t>任务概述</w:t>
      </w:r>
    </w:p>
    <w:p w14:paraId="089E9A4E" w14:textId="5D37AD8C" w:rsidR="00C10036" w:rsidRPr="001B2EA9" w:rsidRDefault="00C10036" w:rsidP="006901A7">
      <w:pPr>
        <w:spacing w:line="360" w:lineRule="auto"/>
        <w:jc w:val="left"/>
        <w:rPr>
          <w:b/>
          <w:bCs/>
        </w:rPr>
      </w:pPr>
      <w:r w:rsidRPr="001B2EA9">
        <w:rPr>
          <w:rFonts w:hint="eastAsia"/>
          <w:b/>
          <w:bCs/>
        </w:rPr>
        <w:t>2.1</w:t>
      </w:r>
      <w:r w:rsidRPr="001B2EA9">
        <w:rPr>
          <w:b/>
          <w:bCs/>
        </w:rPr>
        <w:t xml:space="preserve"> </w:t>
      </w:r>
      <w:r w:rsidRPr="001B2EA9">
        <w:rPr>
          <w:rFonts w:hint="eastAsia"/>
          <w:b/>
          <w:bCs/>
        </w:rPr>
        <w:t>目标</w:t>
      </w:r>
    </w:p>
    <w:p w14:paraId="3C09B484" w14:textId="66A96F53" w:rsidR="00C10036" w:rsidRDefault="00C10036" w:rsidP="006901A7">
      <w:pPr>
        <w:spacing w:line="360" w:lineRule="auto"/>
        <w:ind w:firstLine="420"/>
        <w:jc w:val="left"/>
      </w:pPr>
      <w:r>
        <w:rPr>
          <w:rFonts w:hint="eastAsia"/>
        </w:rPr>
        <w:t>本系统通过计算机技术实现图书信息和用户信息的管理，还包括如下目标：</w:t>
      </w:r>
    </w:p>
    <w:p w14:paraId="564D1848" w14:textId="1BCBF6F3" w:rsidR="00C10036" w:rsidRDefault="00C10036" w:rsidP="006901A7">
      <w:pPr>
        <w:spacing w:line="360" w:lineRule="auto"/>
        <w:ind w:firstLine="420"/>
        <w:jc w:val="left"/>
      </w:pPr>
      <w:r>
        <w:rPr>
          <w:rFonts w:hint="eastAsia"/>
        </w:rPr>
        <w:t>减少人力成本和管理费用；</w:t>
      </w:r>
    </w:p>
    <w:p w14:paraId="7ACD8232" w14:textId="46241367" w:rsidR="00C10036" w:rsidRDefault="00C10036" w:rsidP="006901A7">
      <w:pPr>
        <w:spacing w:line="360" w:lineRule="auto"/>
        <w:ind w:firstLine="420"/>
        <w:jc w:val="left"/>
      </w:pPr>
      <w:r>
        <w:rPr>
          <w:rFonts w:hint="eastAsia"/>
        </w:rPr>
        <w:t>提高信息的准确性和信息的安全；</w:t>
      </w:r>
    </w:p>
    <w:p w14:paraId="71092B89" w14:textId="4E2464D7" w:rsidR="00C10036" w:rsidRDefault="00C10036" w:rsidP="006901A7">
      <w:pPr>
        <w:spacing w:line="360" w:lineRule="auto"/>
        <w:ind w:firstLine="420"/>
        <w:jc w:val="left"/>
      </w:pPr>
      <w:r>
        <w:rPr>
          <w:rFonts w:hint="eastAsia"/>
        </w:rPr>
        <w:t>提高管理的效率和服务的质量；</w:t>
      </w:r>
    </w:p>
    <w:p w14:paraId="653D72D5" w14:textId="083F8CBE" w:rsidR="00C10036" w:rsidRDefault="00C10036" w:rsidP="006901A7">
      <w:pPr>
        <w:spacing w:line="360" w:lineRule="auto"/>
        <w:ind w:firstLine="420"/>
        <w:jc w:val="left"/>
      </w:pPr>
      <w:r>
        <w:rPr>
          <w:rFonts w:hint="eastAsia"/>
        </w:rPr>
        <w:t>良好的人机交互界面，操作简便；</w:t>
      </w:r>
    </w:p>
    <w:p w14:paraId="0906FF5D" w14:textId="33633BF7" w:rsidR="00C10036" w:rsidRPr="001B2EA9" w:rsidRDefault="00C10036" w:rsidP="006901A7">
      <w:pPr>
        <w:spacing w:line="360" w:lineRule="auto"/>
        <w:jc w:val="left"/>
        <w:rPr>
          <w:b/>
          <w:bCs/>
        </w:rPr>
      </w:pPr>
      <w:r w:rsidRPr="001B2EA9">
        <w:rPr>
          <w:rFonts w:hint="eastAsia"/>
          <w:b/>
          <w:bCs/>
        </w:rPr>
        <w:t>2.2</w:t>
      </w:r>
      <w:r w:rsidRPr="001B2EA9">
        <w:rPr>
          <w:b/>
          <w:bCs/>
        </w:rPr>
        <w:t xml:space="preserve"> </w:t>
      </w:r>
      <w:r w:rsidRPr="001B2EA9">
        <w:rPr>
          <w:rFonts w:hint="eastAsia"/>
          <w:b/>
          <w:bCs/>
        </w:rPr>
        <w:t>用户特点</w:t>
      </w:r>
    </w:p>
    <w:p w14:paraId="01003439" w14:textId="7C2A0E4B" w:rsidR="00C10036" w:rsidRDefault="00C10036" w:rsidP="006901A7">
      <w:pPr>
        <w:spacing w:line="360" w:lineRule="auto"/>
        <w:ind w:firstLine="420"/>
        <w:jc w:val="left"/>
      </w:pPr>
      <w:r>
        <w:rPr>
          <w:rFonts w:hint="eastAsia"/>
        </w:rPr>
        <w:t>本系统的最终用户是面向管理员</w:t>
      </w:r>
      <w:r w:rsidR="00694A3D">
        <w:rPr>
          <w:rFonts w:hint="eastAsia"/>
        </w:rPr>
        <w:t>（图书馆管理员和其他管理人员）和读者（教师和学生），</w:t>
      </w:r>
      <w:r w:rsidR="00C77EF7">
        <w:rPr>
          <w:rFonts w:hint="eastAsia"/>
        </w:rPr>
        <w:t>具有一定的计算机操作能力。</w:t>
      </w:r>
    </w:p>
    <w:p w14:paraId="6979AE8C" w14:textId="520A2B0E" w:rsidR="00C77EF7" w:rsidRDefault="00C77EF7" w:rsidP="006901A7">
      <w:pPr>
        <w:spacing w:line="360" w:lineRule="auto"/>
        <w:ind w:firstLine="420"/>
        <w:jc w:val="left"/>
      </w:pPr>
      <w:r>
        <w:rPr>
          <w:rFonts w:hint="eastAsia"/>
        </w:rPr>
        <w:t>系统维护人员是熟悉操作系统和数据库的专业人员，</w:t>
      </w:r>
      <w:proofErr w:type="gramStart"/>
      <w:r>
        <w:rPr>
          <w:rFonts w:hint="eastAsia"/>
        </w:rPr>
        <w:t>即小组</w:t>
      </w:r>
      <w:proofErr w:type="gramEnd"/>
      <w:r>
        <w:rPr>
          <w:rFonts w:hint="eastAsia"/>
        </w:rPr>
        <w:t>组员。</w:t>
      </w:r>
    </w:p>
    <w:p w14:paraId="6B229897" w14:textId="7DF42BB1" w:rsidR="00C77EF7" w:rsidRPr="001B2EA9" w:rsidRDefault="00C77EF7" w:rsidP="006901A7">
      <w:pPr>
        <w:spacing w:line="360" w:lineRule="auto"/>
        <w:jc w:val="left"/>
        <w:rPr>
          <w:b/>
          <w:bCs/>
        </w:rPr>
      </w:pPr>
      <w:r w:rsidRPr="001B2EA9">
        <w:rPr>
          <w:rFonts w:hint="eastAsia"/>
          <w:b/>
          <w:bCs/>
        </w:rPr>
        <w:t>2.3</w:t>
      </w:r>
      <w:r w:rsidRPr="001B2EA9">
        <w:rPr>
          <w:b/>
          <w:bCs/>
        </w:rPr>
        <w:t xml:space="preserve"> </w:t>
      </w:r>
      <w:r w:rsidRPr="001B2EA9">
        <w:rPr>
          <w:rFonts w:hint="eastAsia"/>
          <w:b/>
          <w:bCs/>
        </w:rPr>
        <w:t>需求概述</w:t>
      </w:r>
    </w:p>
    <w:p w14:paraId="1B3D340B" w14:textId="4DB09000" w:rsidR="00C77EF7" w:rsidRDefault="00C77EF7" w:rsidP="006901A7">
      <w:pPr>
        <w:spacing w:line="360" w:lineRule="auto"/>
        <w:ind w:firstLine="420"/>
        <w:jc w:val="left"/>
      </w:pPr>
      <w:r>
        <w:rPr>
          <w:rFonts w:hint="eastAsia"/>
        </w:rPr>
        <w:t>在图书管理系统中，管理员</w:t>
      </w:r>
      <w:r w:rsidR="00D16C5D">
        <w:rPr>
          <w:rFonts w:hint="eastAsia"/>
        </w:rPr>
        <w:t>为每个读者建立一个账户，账户内存储读者的个人信息，包括借书卡号，姓名，部门，班级等信息</w:t>
      </w:r>
      <w:r w:rsidR="00016F01">
        <w:rPr>
          <w:rFonts w:hint="eastAsia"/>
        </w:rPr>
        <w:t>。读者可以凭借书卡在图书馆进行图书的借、还、</w:t>
      </w:r>
      <w:del w:id="0" w:author="王 梦柔" w:date="2020-06-17T12:21:00Z">
        <w:r w:rsidR="00016F01" w:rsidDel="00C16C97">
          <w:rPr>
            <w:rFonts w:hint="eastAsia"/>
          </w:rPr>
          <w:delText>续借</w:delText>
        </w:r>
      </w:del>
      <w:r w:rsidR="00016F01">
        <w:rPr>
          <w:rFonts w:hint="eastAsia"/>
        </w:rPr>
        <w:t>查询等操作。</w:t>
      </w:r>
    </w:p>
    <w:p w14:paraId="5EF04B54" w14:textId="3964BDDF" w:rsidR="00016F01" w:rsidRPr="006C1CB7" w:rsidRDefault="00C16C97" w:rsidP="006901A7">
      <w:pPr>
        <w:spacing w:line="360" w:lineRule="auto"/>
        <w:ind w:firstLine="420"/>
        <w:jc w:val="left"/>
      </w:pPr>
      <w:ins w:id="1" w:author="王 梦柔" w:date="2020-06-17T12:21:00Z">
        <w:r w:rsidRPr="00BC60E0">
          <w:rPr>
            <w:rFonts w:hint="eastAsia"/>
            <w:color w:val="2E74B5" w:themeColor="accent5" w:themeShade="BF"/>
          </w:rPr>
          <w:t>读者可点击图书列表最后一列</w:t>
        </w:r>
      </w:ins>
      <w:ins w:id="2" w:author="王 梦柔" w:date="2020-06-17T12:22:00Z">
        <w:r w:rsidRPr="00BC60E0">
          <w:rPr>
            <w:rFonts w:hint="eastAsia"/>
            <w:color w:val="2E74B5" w:themeColor="accent5" w:themeShade="BF"/>
          </w:rPr>
          <w:t>借书按钮</w:t>
        </w:r>
      </w:ins>
      <w:r w:rsidR="00016F01" w:rsidRPr="006C1CB7">
        <w:rPr>
          <w:rFonts w:hint="eastAsia"/>
        </w:rPr>
        <w:t>借阅图书</w:t>
      </w:r>
      <w:r w:rsidR="00857C48" w:rsidRPr="006C1CB7">
        <w:rPr>
          <w:rFonts w:hint="eastAsia"/>
        </w:rPr>
        <w:t>，</w:t>
      </w:r>
      <w:r w:rsidR="00016F01" w:rsidRPr="006C1CB7">
        <w:rPr>
          <w:rFonts w:hint="eastAsia"/>
        </w:rPr>
        <w:t>本次实际借书的数量不能超出可再借数量的值。完成借书操作的同时要修改相应图书信息的状态、</w:t>
      </w:r>
      <w:r w:rsidR="00857C48" w:rsidRPr="006C1CB7">
        <w:rPr>
          <w:rFonts w:hint="eastAsia"/>
        </w:rPr>
        <w:t>向借书表中添加数据，</w:t>
      </w:r>
      <w:r w:rsidR="00016F01" w:rsidRPr="006C1CB7">
        <w:rPr>
          <w:rFonts w:hint="eastAsia"/>
        </w:rPr>
        <w:t>在</w:t>
      </w:r>
      <w:r w:rsidR="00857C48" w:rsidRPr="006C1CB7">
        <w:rPr>
          <w:rFonts w:hint="eastAsia"/>
        </w:rPr>
        <w:t>个人主页的</w:t>
      </w:r>
      <w:r w:rsidR="00016F01" w:rsidRPr="006C1CB7">
        <w:rPr>
          <w:rFonts w:hint="eastAsia"/>
        </w:rPr>
        <w:t>借阅信息中添加相应的记录。</w:t>
      </w:r>
    </w:p>
    <w:p w14:paraId="41E2800B" w14:textId="43EF8727" w:rsidR="00016F01" w:rsidRDefault="00016F01" w:rsidP="006901A7">
      <w:pPr>
        <w:spacing w:line="360" w:lineRule="auto"/>
        <w:ind w:firstLine="420"/>
        <w:jc w:val="left"/>
        <w:rPr>
          <w:color w:val="FF0000"/>
        </w:rPr>
      </w:pPr>
      <w:r>
        <w:rPr>
          <w:rFonts w:hint="eastAsia"/>
        </w:rPr>
        <w:t>归还图书时，读者录入借书卡号和待归还的图书编号，显示借书卡号、读者姓名、图书编号、图书名称、</w:t>
      </w:r>
      <w:del w:id="3" w:author="王 梦柔" w:date="2020-06-17T12:22:00Z">
        <w:r w:rsidRPr="00F41770" w:rsidDel="007364E0">
          <w:rPr>
            <w:rFonts w:hint="eastAsia"/>
            <w:color w:val="FF0000"/>
          </w:rPr>
          <w:delText>借书日期、应还日期等信息，并自动计算是否超期，若超期则记录到</w:delText>
        </w:r>
        <w:r w:rsidRPr="00F41770" w:rsidDel="007364E0">
          <w:rPr>
            <w:rFonts w:hint="eastAsia"/>
            <w:color w:val="FF0000"/>
          </w:rPr>
          <w:lastRenderedPageBreak/>
          <w:delText>个人信息的诚信档案中</w:delText>
        </w:r>
        <w:r w:rsidDel="007364E0">
          <w:rPr>
            <w:rFonts w:hint="eastAsia"/>
          </w:rPr>
          <w:delText>。</w:delText>
        </w:r>
      </w:del>
      <w:r>
        <w:rPr>
          <w:rFonts w:hint="eastAsia"/>
        </w:rPr>
        <w:t>完成归还操作的同时，修改相应图书信息的状态、</w:t>
      </w:r>
      <w:r w:rsidR="00F349B4">
        <w:rPr>
          <w:rFonts w:hint="eastAsia"/>
        </w:rPr>
        <w:t>修改读者信息中的已借数量。</w:t>
      </w:r>
      <w:del w:id="4" w:author="王 梦柔" w:date="2020-06-17T12:22:00Z">
        <w:r w:rsidR="00F349B4" w:rsidRPr="00F349B4" w:rsidDel="007364E0">
          <w:rPr>
            <w:rFonts w:hint="eastAsia"/>
            <w:color w:val="FF0000"/>
          </w:rPr>
          <w:delText>在借书信息中对相应的借书记录做标记、在还书信息中添加相应的记录。</w:delText>
        </w:r>
        <w:r w:rsidR="00F349B4" w:rsidDel="007364E0">
          <w:rPr>
            <w:rFonts w:hint="eastAsia"/>
            <w:color w:val="FF0000"/>
          </w:rPr>
          <w:delText>（待定</w:delText>
        </w:r>
        <w:r w:rsidR="00B073B3" w:rsidDel="007364E0">
          <w:rPr>
            <w:rFonts w:hint="eastAsia"/>
            <w:color w:val="FF0000"/>
          </w:rPr>
          <w:delText>，实用性上来说有必要因为防止有人长时间不还书，无法查找数据</w:delText>
        </w:r>
        <w:r w:rsidR="00F349B4" w:rsidDel="007364E0">
          <w:rPr>
            <w:rFonts w:hint="eastAsia"/>
            <w:color w:val="FF0000"/>
          </w:rPr>
          <w:delText>）</w:delText>
        </w:r>
      </w:del>
    </w:p>
    <w:p w14:paraId="5720CEEA" w14:textId="19B28E5D" w:rsidR="00BC60E0" w:rsidRPr="006C1CB7" w:rsidRDefault="00BC60E0" w:rsidP="006901A7">
      <w:pPr>
        <w:spacing w:line="360" w:lineRule="auto"/>
        <w:ind w:firstLine="420"/>
        <w:jc w:val="left"/>
      </w:pPr>
      <w:r w:rsidRPr="006C1CB7">
        <w:rPr>
          <w:rFonts w:hint="eastAsia"/>
        </w:rPr>
        <w:t>查询图书功能对管理员和读者均开放，可以通过图书编码，图书类别和书名三种方式查询，查询结果以列表形式返回图书所有信息；同时管理员在管理读者时也可以使用查询功能。</w:t>
      </w:r>
    </w:p>
    <w:p w14:paraId="4A08763C" w14:textId="19C35CF9" w:rsidR="00BC60E0" w:rsidRPr="006C1CB7" w:rsidRDefault="00BC60E0" w:rsidP="006901A7">
      <w:pPr>
        <w:spacing w:line="360" w:lineRule="auto"/>
        <w:ind w:firstLine="420"/>
        <w:jc w:val="left"/>
      </w:pPr>
      <w:r w:rsidRPr="006C1CB7">
        <w:rPr>
          <w:rFonts w:hint="eastAsia"/>
        </w:rPr>
        <w:t>分页功能，考虑到该系统会有较多的图书和用户数据，分页功能很有必要，它可以使页面更美观方便用户浏览。</w:t>
      </w:r>
    </w:p>
    <w:p w14:paraId="0FA487CD" w14:textId="0E3A0B8A" w:rsidR="00F349B4" w:rsidRPr="006C1CB7" w:rsidRDefault="00F349B4" w:rsidP="006901A7">
      <w:pPr>
        <w:spacing w:line="360" w:lineRule="auto"/>
        <w:ind w:firstLine="420"/>
        <w:jc w:val="left"/>
      </w:pPr>
      <w:r w:rsidRPr="006C1CB7">
        <w:rPr>
          <w:rFonts w:hint="eastAsia"/>
        </w:rPr>
        <w:t>图书管理员可以对图书信息进行添加删除等操作，在图书尚未归还的情况下，不能对图书信息进行删除。也可以对读者信息进行添加、</w:t>
      </w:r>
      <w:r w:rsidR="007364E0" w:rsidRPr="006C1CB7">
        <w:rPr>
          <w:rFonts w:hint="eastAsia"/>
        </w:rPr>
        <w:t>删</w:t>
      </w:r>
      <w:r w:rsidRPr="006C1CB7">
        <w:rPr>
          <w:rFonts w:hint="eastAsia"/>
        </w:rPr>
        <w:t>除等操作，在读者还有未归还的图书的情况下不能进行删除读者信息。</w:t>
      </w:r>
    </w:p>
    <w:p w14:paraId="65738D90" w14:textId="534E7EFE" w:rsidR="00F349B4" w:rsidRDefault="00F349B4" w:rsidP="006901A7">
      <w:pPr>
        <w:spacing w:line="360" w:lineRule="auto"/>
        <w:ind w:firstLine="420"/>
        <w:jc w:val="left"/>
      </w:pPr>
      <w:r>
        <w:rPr>
          <w:rFonts w:hint="eastAsia"/>
        </w:rPr>
        <w:t>系统管理员主要进行图书管理员</w:t>
      </w:r>
      <w:r w:rsidR="00F41770">
        <w:rPr>
          <w:rFonts w:hint="eastAsia"/>
        </w:rPr>
        <w:t>账号的建立</w:t>
      </w:r>
      <w:r>
        <w:rPr>
          <w:rFonts w:hint="eastAsia"/>
        </w:rPr>
        <w:t>、</w:t>
      </w:r>
      <w:del w:id="5" w:author="王 梦柔" w:date="2020-06-17T12:22:00Z">
        <w:r w:rsidRPr="00F349B4" w:rsidDel="007364E0">
          <w:rPr>
            <w:rFonts w:hint="eastAsia"/>
            <w:color w:val="FF0000"/>
          </w:rPr>
          <w:delText>数据备份和数据恢复等处理</w:delText>
        </w:r>
      </w:del>
      <w:r>
        <w:rPr>
          <w:rFonts w:hint="eastAsia"/>
        </w:rPr>
        <w:t>。</w:t>
      </w:r>
    </w:p>
    <w:p w14:paraId="220DE9A0" w14:textId="0CB99AFE" w:rsidR="00F349B4" w:rsidRPr="001B2EA9" w:rsidRDefault="00B073B3" w:rsidP="006901A7">
      <w:pPr>
        <w:spacing w:line="360" w:lineRule="auto"/>
        <w:jc w:val="left"/>
        <w:rPr>
          <w:b/>
          <w:bCs/>
          <w:sz w:val="24"/>
          <w:szCs w:val="28"/>
        </w:rPr>
      </w:pPr>
      <w:r w:rsidRPr="001B2EA9">
        <w:rPr>
          <w:rFonts w:hint="eastAsia"/>
          <w:b/>
          <w:bCs/>
          <w:sz w:val="24"/>
          <w:szCs w:val="28"/>
        </w:rPr>
        <w:t>3、数据描述</w:t>
      </w:r>
    </w:p>
    <w:p w14:paraId="49D66BCC" w14:textId="09D58614" w:rsidR="00B073B3" w:rsidRPr="001B2EA9" w:rsidRDefault="00B073B3" w:rsidP="006901A7">
      <w:pPr>
        <w:spacing w:line="360" w:lineRule="auto"/>
        <w:jc w:val="left"/>
        <w:rPr>
          <w:b/>
          <w:bCs/>
        </w:rPr>
      </w:pPr>
      <w:r w:rsidRPr="001B2EA9">
        <w:rPr>
          <w:rFonts w:hint="eastAsia"/>
          <w:b/>
          <w:bCs/>
        </w:rPr>
        <w:t>3.1</w:t>
      </w:r>
      <w:r w:rsidRPr="001B2EA9">
        <w:rPr>
          <w:b/>
          <w:bCs/>
        </w:rPr>
        <w:t xml:space="preserve"> </w:t>
      </w:r>
      <w:r w:rsidRPr="001B2EA9">
        <w:rPr>
          <w:rFonts w:hint="eastAsia"/>
          <w:b/>
          <w:bCs/>
        </w:rPr>
        <w:t>静态数据</w:t>
      </w:r>
    </w:p>
    <w:p w14:paraId="5F8556A0" w14:textId="52B129F3" w:rsidR="00B073B3" w:rsidRDefault="00B073B3" w:rsidP="006901A7">
      <w:pPr>
        <w:spacing w:line="360" w:lineRule="auto"/>
        <w:ind w:firstLine="420"/>
        <w:jc w:val="left"/>
      </w:pPr>
      <w:r>
        <w:rPr>
          <w:rFonts w:hint="eastAsia"/>
        </w:rPr>
        <w:t>图书：图书编码，书名，图书类别，作者，出版社</w:t>
      </w:r>
      <w:r w:rsidR="0092334D">
        <w:t xml:space="preserve"> </w:t>
      </w:r>
    </w:p>
    <w:p w14:paraId="3ADFC8FC" w14:textId="0FD1EEB5" w:rsidR="00B073B3" w:rsidRDefault="00B073B3" w:rsidP="006901A7">
      <w:pPr>
        <w:spacing w:line="360" w:lineRule="auto"/>
        <w:ind w:firstLine="420"/>
        <w:jc w:val="left"/>
      </w:pPr>
      <w:r>
        <w:rPr>
          <w:rFonts w:hint="eastAsia"/>
        </w:rPr>
        <w:t>管理员：用户名，密码，</w:t>
      </w:r>
      <w:del w:id="6" w:author="王 梦柔" w:date="2020-06-17T12:22:00Z">
        <w:r w:rsidRPr="00F41770" w:rsidDel="007364E0">
          <w:rPr>
            <w:rFonts w:hint="eastAsia"/>
            <w:color w:val="FF0000"/>
          </w:rPr>
          <w:delText>权限</w:delText>
        </w:r>
        <w:r w:rsidDel="007364E0">
          <w:rPr>
            <w:rFonts w:hint="eastAsia"/>
          </w:rPr>
          <w:delText>，</w:delText>
        </w:r>
      </w:del>
      <w:r>
        <w:rPr>
          <w:rFonts w:hint="eastAsia"/>
        </w:rPr>
        <w:t>姓名</w:t>
      </w:r>
    </w:p>
    <w:p w14:paraId="03BF48EF" w14:textId="352E7BC2" w:rsidR="00B073B3" w:rsidRDefault="00B073B3" w:rsidP="006901A7">
      <w:pPr>
        <w:spacing w:line="360" w:lineRule="auto"/>
        <w:ind w:firstLine="420"/>
        <w:jc w:val="left"/>
      </w:pPr>
      <w:r>
        <w:rPr>
          <w:rFonts w:hint="eastAsia"/>
        </w:rPr>
        <w:t>读者：借书卡号，姓名，性别，所属系部，班级，</w:t>
      </w:r>
      <w:del w:id="7" w:author="王 梦柔" w:date="2020-06-17T12:22:00Z">
        <w:r w:rsidRPr="00F41770" w:rsidDel="007364E0">
          <w:rPr>
            <w:rFonts w:hint="eastAsia"/>
            <w:color w:val="FF0000"/>
          </w:rPr>
          <w:delText>借书期限（一般为30天），</w:delText>
        </w:r>
      </w:del>
      <w:r>
        <w:rPr>
          <w:rFonts w:hint="eastAsia"/>
        </w:rPr>
        <w:t>最多可借图书数目（3本）</w:t>
      </w:r>
    </w:p>
    <w:p w14:paraId="6547D34E" w14:textId="6EF46DF4" w:rsidR="00B073B3" w:rsidRPr="001B2EA9" w:rsidRDefault="00B073B3" w:rsidP="006901A7">
      <w:pPr>
        <w:spacing w:line="360" w:lineRule="auto"/>
        <w:jc w:val="left"/>
        <w:rPr>
          <w:b/>
          <w:bCs/>
        </w:rPr>
      </w:pPr>
      <w:r w:rsidRPr="001B2EA9">
        <w:rPr>
          <w:rFonts w:hint="eastAsia"/>
          <w:b/>
          <w:bCs/>
        </w:rPr>
        <w:t>3.2</w:t>
      </w:r>
      <w:r w:rsidRPr="001B2EA9">
        <w:rPr>
          <w:b/>
          <w:bCs/>
        </w:rPr>
        <w:t xml:space="preserve"> </w:t>
      </w:r>
      <w:r w:rsidRPr="001B2EA9">
        <w:rPr>
          <w:rFonts w:hint="eastAsia"/>
          <w:b/>
          <w:bCs/>
        </w:rPr>
        <w:t>动态数据</w:t>
      </w:r>
    </w:p>
    <w:p w14:paraId="322B2293" w14:textId="20B72980" w:rsidR="00B073B3" w:rsidRDefault="00B073B3" w:rsidP="006901A7">
      <w:pPr>
        <w:spacing w:line="360" w:lineRule="auto"/>
        <w:jc w:val="left"/>
      </w:pPr>
      <w:r>
        <w:rPr>
          <w:rFonts w:hint="eastAsia"/>
        </w:rPr>
        <w:t xml:space="preserve"> </w:t>
      </w:r>
      <w:r>
        <w:t xml:space="preserve">  </w:t>
      </w:r>
      <w:r>
        <w:rPr>
          <w:rFonts w:hint="eastAsia"/>
        </w:rPr>
        <w:t>输入数据：鼠标对按钮的点击，查询方式，查询关键字，新建图书项，新建读者项，图书项，读者</w:t>
      </w:r>
      <w:proofErr w:type="gramStart"/>
      <w:r>
        <w:rPr>
          <w:rFonts w:hint="eastAsia"/>
        </w:rPr>
        <w:t>项记录</w:t>
      </w:r>
      <w:proofErr w:type="gramEnd"/>
      <w:r>
        <w:rPr>
          <w:rFonts w:hint="eastAsia"/>
        </w:rPr>
        <w:t>的修改，图书借还以及注销操作时的输入信息，受限操作所需的密码等。</w:t>
      </w:r>
    </w:p>
    <w:p w14:paraId="693E0E57" w14:textId="2638E9A8" w:rsidR="00B073B3" w:rsidRPr="00B073B3" w:rsidRDefault="00B073B3" w:rsidP="006901A7">
      <w:pPr>
        <w:spacing w:line="360" w:lineRule="auto"/>
        <w:jc w:val="left"/>
      </w:pPr>
      <w:r>
        <w:rPr>
          <w:rFonts w:hint="eastAsia"/>
        </w:rPr>
        <w:t xml:space="preserve"> </w:t>
      </w:r>
      <w:r>
        <w:t xml:space="preserve">  </w:t>
      </w:r>
      <w:r>
        <w:rPr>
          <w:rFonts w:hint="eastAsia"/>
        </w:rPr>
        <w:t>输出数据：查询关键字所确定的数据库子集，统计结果，操作成功或失败的消息，图书借还以及注销操作时的结果信息</w:t>
      </w:r>
      <w:r w:rsidR="0025032D">
        <w:rPr>
          <w:rFonts w:hint="eastAsia"/>
        </w:rPr>
        <w:t>，</w:t>
      </w:r>
      <w:del w:id="8" w:author="王 梦柔" w:date="2020-06-17T12:22:00Z">
        <w:r w:rsidR="0025032D" w:rsidRPr="00F41770" w:rsidDel="007364E0">
          <w:rPr>
            <w:rFonts w:hint="eastAsia"/>
            <w:color w:val="FF0000"/>
          </w:rPr>
          <w:delText>超期还书时的不诚信记录</w:delText>
        </w:r>
      </w:del>
      <w:r>
        <w:rPr>
          <w:rFonts w:hint="eastAsia"/>
        </w:rPr>
        <w:t>。</w:t>
      </w:r>
    </w:p>
    <w:sectPr w:rsidR="00B073B3" w:rsidRPr="00B073B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DFFE23" w14:textId="77777777" w:rsidR="00181975" w:rsidRDefault="00181975" w:rsidP="00857C48">
      <w:r>
        <w:separator/>
      </w:r>
    </w:p>
  </w:endnote>
  <w:endnote w:type="continuationSeparator" w:id="0">
    <w:p w14:paraId="4DAA4451" w14:textId="77777777" w:rsidR="00181975" w:rsidRDefault="00181975" w:rsidP="00857C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5E4198" w14:textId="77777777" w:rsidR="00181975" w:rsidRDefault="00181975" w:rsidP="00857C48">
      <w:r>
        <w:separator/>
      </w:r>
    </w:p>
  </w:footnote>
  <w:footnote w:type="continuationSeparator" w:id="0">
    <w:p w14:paraId="123DDEA0" w14:textId="77777777" w:rsidR="00181975" w:rsidRDefault="00181975" w:rsidP="00857C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DB214D"/>
    <w:multiLevelType w:val="multilevel"/>
    <w:tmpl w:val="6CDEF0AC"/>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1C43CAB"/>
    <w:multiLevelType w:val="hybridMultilevel"/>
    <w:tmpl w:val="C09A6C36"/>
    <w:lvl w:ilvl="0" w:tplc="BE8EE7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王 梦柔">
    <w15:presenceInfo w15:providerId="Windows Live" w15:userId="f0b8afc3a46331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036"/>
    <w:rsid w:val="00016F01"/>
    <w:rsid w:val="00181975"/>
    <w:rsid w:val="001B2EA9"/>
    <w:rsid w:val="001D17EB"/>
    <w:rsid w:val="0025032D"/>
    <w:rsid w:val="006901A7"/>
    <w:rsid w:val="00694A3D"/>
    <w:rsid w:val="006C1CB7"/>
    <w:rsid w:val="007364E0"/>
    <w:rsid w:val="00857C48"/>
    <w:rsid w:val="0092334D"/>
    <w:rsid w:val="00A54137"/>
    <w:rsid w:val="00AB78BE"/>
    <w:rsid w:val="00B073B3"/>
    <w:rsid w:val="00BC60E0"/>
    <w:rsid w:val="00C10036"/>
    <w:rsid w:val="00C108A6"/>
    <w:rsid w:val="00C16C97"/>
    <w:rsid w:val="00C77EF7"/>
    <w:rsid w:val="00CC15B0"/>
    <w:rsid w:val="00D16C5D"/>
    <w:rsid w:val="00F349B4"/>
    <w:rsid w:val="00F417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1416F"/>
  <w15:chartTrackingRefBased/>
  <w15:docId w15:val="{FF302134-D060-470E-A936-19E15BCF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10036"/>
    <w:pPr>
      <w:ind w:firstLineChars="200" w:firstLine="420"/>
    </w:pPr>
  </w:style>
  <w:style w:type="paragraph" w:styleId="a4">
    <w:name w:val="header"/>
    <w:basedOn w:val="a"/>
    <w:link w:val="a5"/>
    <w:uiPriority w:val="99"/>
    <w:unhideWhenUsed/>
    <w:rsid w:val="00857C48"/>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857C48"/>
    <w:rPr>
      <w:sz w:val="18"/>
      <w:szCs w:val="18"/>
    </w:rPr>
  </w:style>
  <w:style w:type="paragraph" w:styleId="a6">
    <w:name w:val="footer"/>
    <w:basedOn w:val="a"/>
    <w:link w:val="a7"/>
    <w:uiPriority w:val="99"/>
    <w:unhideWhenUsed/>
    <w:rsid w:val="00857C48"/>
    <w:pPr>
      <w:tabs>
        <w:tab w:val="center" w:pos="4153"/>
        <w:tab w:val="right" w:pos="8306"/>
      </w:tabs>
      <w:snapToGrid w:val="0"/>
      <w:jc w:val="left"/>
    </w:pPr>
    <w:rPr>
      <w:sz w:val="18"/>
      <w:szCs w:val="18"/>
    </w:rPr>
  </w:style>
  <w:style w:type="character" w:customStyle="1" w:styleId="a7">
    <w:name w:val="页脚 字符"/>
    <w:basedOn w:val="a0"/>
    <w:link w:val="a6"/>
    <w:uiPriority w:val="99"/>
    <w:rsid w:val="00857C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2</Pages>
  <Words>188</Words>
  <Characters>1076</Characters>
  <Application>Microsoft Office Word</Application>
  <DocSecurity>0</DocSecurity>
  <Lines>8</Lines>
  <Paragraphs>2</Paragraphs>
  <ScaleCrop>false</ScaleCrop>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 梦柔</dc:creator>
  <cp:keywords/>
  <dc:description/>
  <cp:lastModifiedBy>王 梦柔</cp:lastModifiedBy>
  <cp:revision>13</cp:revision>
  <dcterms:created xsi:type="dcterms:W3CDTF">2020-06-15T15:28:00Z</dcterms:created>
  <dcterms:modified xsi:type="dcterms:W3CDTF">2020-06-28T09:45:00Z</dcterms:modified>
</cp:coreProperties>
</file>